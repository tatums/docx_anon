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1FBCF" w14:textId="77777777" w:rsidR="00F61F3C" w:rsidRDefault="00D368A9">
      <w:commentRangeStart w:id="0"/>
      <w:proofErr w:type="spellStart"/>
      <w:r>
        <w:t>Asdfasdfasdfasdfasdfasdfasdfasdfas</w:t>
      </w:r>
      <w:commentRangeEnd w:id="0"/>
      <w:proofErr w:type="spellEnd"/>
      <w:r>
        <w:rPr>
          <w:rStyle w:val="CommentReference"/>
        </w:rPr>
        <w:commentReference w:id="0"/>
      </w:r>
    </w:p>
    <w:p w14:paraId="29862771" w14:textId="77777777" w:rsidR="00D368A9" w:rsidRDefault="00D368A9"/>
    <w:p w14:paraId="1AA3DB77" w14:textId="77777777" w:rsidR="00D368A9" w:rsidRDefault="00D368A9"/>
    <w:p w14:paraId="1B272DAA" w14:textId="77777777" w:rsidR="00D368A9" w:rsidDel="00D368A9" w:rsidRDefault="00D368A9">
      <w:pPr>
        <w:rPr>
          <w:del w:id="1" w:author="Anna LeSuer" w:date="2018-03-05T10:34:00Z"/>
        </w:rPr>
      </w:pPr>
      <w:del w:id="2" w:author="Anna LeSuer" w:date="2018-03-05T10:34:00Z">
        <w:r w:rsidDel="00D368A9">
          <w:delText>Sdfasdf</w:delText>
        </w:r>
      </w:del>
    </w:p>
    <w:p w14:paraId="490F8688" w14:textId="77777777" w:rsidR="00D368A9" w:rsidRDefault="00D368A9">
      <w:proofErr w:type="spellStart"/>
      <w:r>
        <w:t>Asdf</w:t>
      </w:r>
      <w:proofErr w:type="spellEnd"/>
    </w:p>
    <w:p w14:paraId="73A8FCF3" w14:textId="77777777" w:rsidR="00D368A9" w:rsidRDefault="00D368A9">
      <w:proofErr w:type="spellStart"/>
      <w:r>
        <w:t>Asd</w:t>
      </w:r>
      <w:proofErr w:type="spellEnd"/>
    </w:p>
    <w:p w14:paraId="34FCE58C" w14:textId="77777777" w:rsidR="00D368A9" w:rsidRDefault="00D368A9">
      <w:del w:id="3" w:author="Anna LeSuer" w:date="2018-03-05T10:34:00Z">
        <w:r w:rsidDel="00D368A9">
          <w:delText>Fa</w:delText>
        </w:r>
      </w:del>
    </w:p>
    <w:p w14:paraId="64FEFBA8" w14:textId="77777777" w:rsidR="00D368A9" w:rsidRDefault="00D368A9">
      <w:proofErr w:type="spellStart"/>
      <w:r>
        <w:t>Sd</w:t>
      </w:r>
      <w:proofErr w:type="spellEnd"/>
      <w:del w:id="4" w:author="Anna LeSuer" w:date="2018-03-05T10:34:00Z">
        <w:r w:rsidDel="00D368A9">
          <w:delText>f</w:delText>
        </w:r>
      </w:del>
    </w:p>
    <w:p w14:paraId="25094708" w14:textId="77777777" w:rsidR="00D368A9" w:rsidRDefault="00D368A9">
      <w:proofErr w:type="spellStart"/>
      <w:r>
        <w:t>Asd</w:t>
      </w:r>
      <w:proofErr w:type="spellEnd"/>
    </w:p>
    <w:p w14:paraId="6FF6C011" w14:textId="77777777" w:rsidR="00D368A9" w:rsidRDefault="00D368A9">
      <w:r>
        <w:t>F</w:t>
      </w:r>
    </w:p>
    <w:p w14:paraId="683334EC" w14:textId="77777777" w:rsidR="00D368A9" w:rsidRDefault="00D368A9">
      <w:r>
        <w:t>As</w:t>
      </w:r>
    </w:p>
    <w:p w14:paraId="0F823F8B" w14:textId="77777777" w:rsidR="00D368A9" w:rsidRDefault="00D368A9"/>
    <w:p w14:paraId="12CC6A00" w14:textId="77777777" w:rsidR="00D368A9" w:rsidRDefault="00D368A9"/>
    <w:p w14:paraId="470B45CF" w14:textId="77777777" w:rsidR="00D368A9" w:rsidRDefault="00D368A9">
      <w:proofErr w:type="spellStart"/>
      <w:r>
        <w:t>asdfasdfasdfasdfasdf</w:t>
      </w:r>
      <w:bookmarkStart w:id="5" w:name="_GoBack"/>
      <w:bookmarkEnd w:id="5"/>
      <w:proofErr w:type="spellEnd"/>
    </w:p>
    <w:sectPr w:rsidR="00D368A9" w:rsidSect="005E4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nna LeSuer" w:date="2018-03-05T10:35:00Z" w:initials="AL">
    <w:p w14:paraId="243673BE" w14:textId="77777777" w:rsidR="00D368A9" w:rsidRDefault="00D368A9">
      <w:pPr>
        <w:pStyle w:val="CommentText"/>
      </w:pPr>
      <w:r>
        <w:rPr>
          <w:rStyle w:val="CommentReference"/>
        </w:rPr>
        <w:annotationRef/>
      </w:r>
      <w:r>
        <w:t>Looks good!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3673B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na LeSuer">
    <w15:presenceInfo w15:providerId="Windows Live" w15:userId="5bc2b0c7124371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8A9"/>
    <w:rsid w:val="004E7568"/>
    <w:rsid w:val="005E47C4"/>
    <w:rsid w:val="00D368A9"/>
    <w:rsid w:val="00F6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577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8A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8A9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368A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68A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68A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68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68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Macintosh Word</Application>
  <DocSecurity>0</DocSecurity>
  <Lines>1</Lines>
  <Paragraphs>1</Paragraphs>
  <ScaleCrop>false</ScaleCrop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LeSuer</dc:creator>
  <cp:keywords/>
  <dc:description/>
  <cp:lastModifiedBy>Anna LeSuer</cp:lastModifiedBy>
  <cp:revision>1</cp:revision>
  <dcterms:created xsi:type="dcterms:W3CDTF">2018-03-05T16:34:00Z</dcterms:created>
  <dcterms:modified xsi:type="dcterms:W3CDTF">2018-03-05T16:36:00Z</dcterms:modified>
</cp:coreProperties>
</file>